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Cut-and-Paste the lines at the bottom of the outline frame into this format. Pay attention to what they support.</w:t>
      </w:r>
    </w:p>
    <w:p>
      <w:pPr>
        <w:pStyle w:val="Normal"/>
        <w:spacing w:lineRule="auto" w:line="480"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Presentation Outline Sample</w:t>
      </w:r>
    </w:p>
    <w:p>
      <w:pPr>
        <w:pStyle w:val="Normal"/>
        <w:tabs>
          <w:tab w:val="clear" w:pos="720"/>
        </w:tabs>
        <w:spacing w:lineRule="auto" w:line="480" w:before="0" w:after="0"/>
        <w:ind w:left="720" w:right="0" w:hanging="72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Example Student</w:t>
      </w:r>
    </w:p>
    <w:p>
      <w:pPr>
        <w:pStyle w:val="Normal"/>
        <w:tabs>
          <w:tab w:val="clear" w:pos="720"/>
        </w:tabs>
        <w:spacing w:lineRule="auto" w:line="480" w:before="0" w:after="0"/>
        <w:ind w:left="720" w:right="0" w:hanging="72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SPCH 101 Section XXX</w:t>
      </w:r>
    </w:p>
    <w:p>
      <w:pPr>
        <w:pStyle w:val="Normal"/>
        <w:tabs>
          <w:tab w:val="clear" w:pos="720"/>
        </w:tabs>
        <w:spacing w:lineRule="auto" w:line="480" w:before="0" w:after="0"/>
        <w:ind w:left="720" w:right="0" w:hanging="72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General Purpose: To persuade</w:t>
      </w:r>
    </w:p>
    <w:p>
      <w:pPr>
        <w:pStyle w:val="Normal"/>
        <w:tabs>
          <w:tab w:val="clear" w:pos="720"/>
        </w:tabs>
        <w:spacing w:lineRule="auto" w:line="480" w:before="0" w:after="0"/>
        <w:ind w:left="720" w:right="0" w:hanging="72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Specific Purpose: To persuade my peers to enroll in Tusculum’s AA in General Studies with a concentration in Communication.</w:t>
      </w:r>
    </w:p>
    <w:p>
      <w:pPr>
        <w:pStyle w:val="Normal"/>
        <w:tabs>
          <w:tab w:val="clear" w:pos="720"/>
        </w:tabs>
        <w:spacing w:lineRule="auto" w:line="480" w:before="0" w:after="0"/>
        <w:ind w:left="720" w:right="0" w:hanging="72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 xml:space="preserve">Organizational style: </w:t>
      </w: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ar-SA"/>
        </w:rPr>
        <w:t>One sided persuasive</w:t>
      </w:r>
    </w:p>
    <w:p>
      <w:pPr>
        <w:pStyle w:val="Normal"/>
        <w:spacing w:lineRule="auto" w:line="480"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Introduction</w:t>
      </w:r>
    </w:p>
    <w:p>
      <w:pPr>
        <w:pStyle w:val="Normal"/>
        <w:spacing w:lineRule="auto" w:line="480" w:before="0" w:after="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 xml:space="preserve">Attention Getter: </w:t>
      </w:r>
    </w:p>
    <w:p>
      <w:pPr>
        <w:pStyle w:val="Normal"/>
        <w:spacing w:lineRule="auto" w:line="480" w:before="0" w:after="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Relevance Statement: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Normal"/>
        <w:spacing w:lineRule="auto" w:line="480" w:before="0" w:after="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 xml:space="preserve">Credibility Statement: </w:t>
      </w:r>
    </w:p>
    <w:p>
      <w:pPr>
        <w:pStyle w:val="Normal"/>
        <w:spacing w:lineRule="auto" w:line="480" w:before="0" w:after="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Thesis Statement: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Normal"/>
        <w:spacing w:lineRule="auto" w:line="480" w:before="0" w:after="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Overview of the Main Points</w:t>
      </w:r>
      <w:bookmarkStart w:id="0" w:name="_GoBack"/>
      <w:bookmarkEnd w:id="0"/>
      <w:r>
        <w:rPr>
          <w:rFonts w:cs="Times New Roman" w:ascii="Liberation Serif" w:hAnsi="Liberation Serif"/>
          <w:b/>
          <w:sz w:val="24"/>
          <w:szCs w:val="24"/>
        </w:rPr>
        <w:t>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Normal"/>
        <w:spacing w:lineRule="auto" w:line="480" w:before="0" w:after="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 xml:space="preserve">Transition: </w:t>
      </w:r>
    </w:p>
    <w:p>
      <w:pPr>
        <w:pStyle w:val="Normal"/>
        <w:spacing w:lineRule="auto" w:line="480"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Body</w:t>
      </w:r>
    </w:p>
    <w:p>
      <w:pPr>
        <w:pStyle w:val="ListParagraph"/>
        <w:numPr>
          <w:ilvl w:val="0"/>
          <w:numId w:val="0"/>
        </w:numPr>
        <w:spacing w:lineRule="auto" w:line="480" w:before="0" w:after="0"/>
        <w:ind w:left="0" w:hanging="0"/>
        <w:contextualSpacing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MP1: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contextualSpacing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480" w:before="0" w:after="0"/>
        <w:contextualSpacing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spacing w:lineRule="auto" w:line="480" w:before="0" w:after="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Transition: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480" w:before="0" w:after="0"/>
        <w:ind w:left="0" w:hanging="0"/>
        <w:contextualSpacing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MP2: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480" w:before="0" w:after="0"/>
        <w:contextualSpacing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48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480" w:before="0" w:after="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Transition: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Normal"/>
        <w:spacing w:lineRule="auto" w:line="480"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Conclusion</w:t>
      </w:r>
    </w:p>
    <w:p>
      <w:pPr>
        <w:pStyle w:val="Normal"/>
        <w:spacing w:lineRule="auto" w:line="480" w:before="0" w:after="0"/>
        <w:ind w:left="360" w:hanging="36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 xml:space="preserve">Review Main Points: </w:t>
      </w:r>
    </w:p>
    <w:p>
      <w:pPr>
        <w:pStyle w:val="Normal"/>
        <w:spacing w:lineRule="auto" w:line="480" w:before="0" w:after="0"/>
        <w:ind w:left="360" w:hanging="36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 xml:space="preserve">Restated Thesis: </w:t>
      </w:r>
    </w:p>
    <w:p>
      <w:pPr>
        <w:pStyle w:val="Normal"/>
        <w:spacing w:lineRule="auto" w:line="480" w:before="0" w:after="0"/>
        <w:ind w:left="360" w:hanging="36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Clincher Connected with the Introduction: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Normal"/>
        <w:spacing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bCs/>
          <w:color w:val="C9211E"/>
          <w:sz w:val="24"/>
          <w:szCs w:val="24"/>
        </w:rPr>
        <w:t>Cut-and-Past</w:t>
      </w:r>
      <w:del w:id="0" w:author="Unknown Author" w:date="2020-08-21T15:45:37Z">
        <w:r>
          <w:rPr>
            <w:rFonts w:cs="Times New Roman" w:ascii="Liberation Serif" w:hAnsi="Liberation Serif"/>
            <w:b/>
            <w:bCs/>
            <w:color w:val="C9211E"/>
            <w:sz w:val="24"/>
            <w:szCs w:val="24"/>
          </w:rPr>
          <w:delText xml:space="preserve">e </w:delText>
        </w:r>
      </w:del>
      <w:r>
        <w:rPr>
          <w:rFonts w:cs="Times New Roman" w:ascii="Liberation Serif" w:hAnsi="Liberation Serif"/>
          <w:b/>
          <w:bCs/>
          <w:color w:val="C9211E"/>
          <w:sz w:val="24"/>
          <w:szCs w:val="24"/>
        </w:rPr>
        <w:t>e Zone</w:t>
      </w:r>
    </w:p>
    <w:p>
      <w:pPr>
        <w:pStyle w:val="Normal"/>
        <w:spacing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color w:val="C9211E"/>
          <w:sz w:val="24"/>
          <w:szCs w:val="24"/>
        </w:rPr>
        <w:t>(You can use ctrl+x to cut and ctrl+v to paste)</w:t>
      </w:r>
    </w:p>
    <w:p>
      <w:pPr>
        <w:pStyle w:val="Normal"/>
        <w:spacing w:before="0" w:after="0"/>
        <w:jc w:val="left"/>
        <w:rPr>
          <w:rFonts w:ascii="Liberation Serif" w:hAnsi="Liberation Serif" w:cs="Times New Roman"/>
          <w:color w:val="C9211E"/>
          <w:sz w:val="24"/>
          <w:szCs w:val="24"/>
        </w:rPr>
      </w:pPr>
      <w:r>
        <w:rPr>
          <w:rFonts w:cs="Times New Roman" w:ascii="Liberation Serif" w:hAnsi="Liberation Serif"/>
          <w:color w:val="C9211E"/>
          <w:sz w:val="24"/>
          <w:szCs w:val="24"/>
        </w:rPr>
      </w:r>
    </w:p>
    <w:p>
      <w:pPr>
        <w:pStyle w:val="Normal"/>
        <w:tabs>
          <w:tab w:val="clear" w:pos="720"/>
        </w:tabs>
        <w:spacing w:before="0" w:after="0"/>
        <w:ind w:left="720" w:right="0" w:hanging="720"/>
        <w:jc w:val="left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color w:val="C9211E"/>
          <w:sz w:val="24"/>
          <w:szCs w:val="24"/>
        </w:rPr>
        <w:t>According to the Tusculum University program checklists for 2020, you can earn an Associate's in General Studies on the way to your Bachelor's program without taking any additional classes.</w:t>
      </w:r>
    </w:p>
    <w:p>
      <w:pPr>
        <w:pStyle w:val="Normal"/>
        <w:tabs>
          <w:tab w:val="clear" w:pos="720"/>
        </w:tabs>
        <w:spacing w:before="0" w:after="0"/>
        <w:ind w:left="720" w:right="0" w:hanging="720"/>
        <w:jc w:val="left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color w:val="C9211E"/>
          <w:sz w:val="24"/>
          <w:szCs w:val="24"/>
        </w:rPr>
        <w:t>As you can tell, Communication is a fantastic choice of concentration.</w:t>
      </w:r>
    </w:p>
    <w:p>
      <w:pPr>
        <w:pStyle w:val="Normal"/>
        <w:tabs>
          <w:tab w:val="clear" w:pos="720"/>
        </w:tabs>
        <w:spacing w:before="0" w:after="0"/>
        <w:ind w:left="720" w:right="0" w:hanging="720"/>
        <w:jc w:val="left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color w:val="C9211E"/>
          <w:sz w:val="24"/>
          <w:szCs w:val="24"/>
        </w:rPr>
        <w:t>Communication is a very solid choice as a concentration.</w:t>
      </w:r>
    </w:p>
    <w:p>
      <w:pPr>
        <w:pStyle w:val="Normal"/>
        <w:tabs>
          <w:tab w:val="clear" w:pos="720"/>
        </w:tabs>
        <w:spacing w:before="0" w:after="0"/>
        <w:ind w:left="720" w:right="0" w:hanging="720"/>
        <w:jc w:val="left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color w:val="C9211E"/>
          <w:sz w:val="24"/>
          <w:szCs w:val="24"/>
        </w:rPr>
        <w:t>First, let's look at what makes the overall General Studies program a great choice.</w:t>
      </w:r>
    </w:p>
    <w:p>
      <w:pPr>
        <w:pStyle w:val="Normal"/>
        <w:tabs>
          <w:tab w:val="clear" w:pos="720"/>
        </w:tabs>
        <w:spacing w:before="0" w:after="0"/>
        <w:ind w:left="720" w:right="0" w:hanging="720"/>
        <w:jc w:val="left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color w:val="C9211E"/>
          <w:sz w:val="24"/>
          <w:szCs w:val="24"/>
        </w:rPr>
        <w:t>Four of the top five skills employers are looking for are communication skills, according to the Graduate Management Admission Council's 2019 survey of corporate recruiters.</w:t>
      </w:r>
    </w:p>
    <w:p>
      <w:pPr>
        <w:pStyle w:val="Normal"/>
        <w:tabs>
          <w:tab w:val="clear" w:pos="720"/>
        </w:tabs>
        <w:spacing w:before="0" w:after="0"/>
        <w:ind w:left="720" w:right="0" w:hanging="720"/>
        <w:jc w:val="left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color w:val="C9211E"/>
          <w:sz w:val="24"/>
          <w:szCs w:val="24"/>
        </w:rPr>
        <w:t>I am a student with a concentration in Communication in the Tusculum's General Studies program.</w:t>
      </w:r>
    </w:p>
    <w:p>
      <w:pPr>
        <w:pStyle w:val="Normal"/>
        <w:tabs>
          <w:tab w:val="clear" w:pos="720"/>
        </w:tabs>
        <w:spacing w:before="0" w:after="0"/>
        <w:ind w:left="720" w:right="0" w:hanging="720"/>
        <w:jc w:val="left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color w:val="C9211E"/>
          <w:sz w:val="24"/>
          <w:szCs w:val="24"/>
        </w:rPr>
        <w:t>I discussed the benefits of the Associate's program in general, and the benefits of the Communication concentration specifically.</w:t>
      </w:r>
    </w:p>
    <w:p>
      <w:pPr>
        <w:pStyle w:val="Normal"/>
        <w:tabs>
          <w:tab w:val="clear" w:pos="720"/>
        </w:tabs>
        <w:spacing w:before="0" w:after="0"/>
        <w:ind w:left="720" w:right="0" w:hanging="720"/>
        <w:jc w:val="left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color w:val="C9211E"/>
          <w:sz w:val="24"/>
          <w:szCs w:val="24"/>
        </w:rPr>
        <w:t>If you like free things as much as I do, you should enroll in the Tusculum's General Studies Associate's program with a concentration in Communication.</w:t>
      </w:r>
    </w:p>
    <w:p>
      <w:pPr>
        <w:pStyle w:val="Normal"/>
        <w:tabs>
          <w:tab w:val="clear" w:pos="720"/>
        </w:tabs>
        <w:spacing w:before="0" w:after="0"/>
        <w:ind w:left="720" w:right="0" w:hanging="720"/>
        <w:jc w:val="left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color w:val="C9211E"/>
          <w:sz w:val="24"/>
          <w:szCs w:val="24"/>
        </w:rPr>
        <w:t>I love free things for no extra work.</w:t>
      </w:r>
    </w:p>
    <w:p>
      <w:pPr>
        <w:pStyle w:val="Normal"/>
        <w:tabs>
          <w:tab w:val="clear" w:pos="720"/>
        </w:tabs>
        <w:spacing w:before="0" w:after="0"/>
        <w:ind w:left="720" w:right="0" w:hanging="720"/>
        <w:jc w:val="left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color w:val="C9211E"/>
          <w:sz w:val="24"/>
          <w:szCs w:val="24"/>
        </w:rPr>
        <w:t>In this presentation, I'll cover the benefits of Tusculum's Associate's degree in General Studies overall and of the Communication concentration specifically.</w:t>
      </w:r>
    </w:p>
    <w:p>
      <w:pPr>
        <w:pStyle w:val="Normal"/>
        <w:tabs>
          <w:tab w:val="clear" w:pos="720"/>
        </w:tabs>
        <w:spacing w:before="0" w:after="0"/>
        <w:ind w:left="720" w:right="0" w:hanging="720"/>
        <w:jc w:val="left"/>
        <w:rPr>
          <w:rFonts w:ascii="Liberation Serif" w:hAnsi="Liberation Serif" w:cs="Times New Roman"/>
          <w:color w:val="C9211E"/>
          <w:sz w:val="24"/>
          <w:szCs w:val="24"/>
        </w:rPr>
      </w:pPr>
      <w:r>
        <w:rPr>
          <w:rFonts w:cs="Times New Roman" w:ascii="Liberation Serif" w:hAnsi="Liberation Serif"/>
          <w:color w:val="C9211E"/>
          <w:sz w:val="24"/>
          <w:szCs w:val="24"/>
        </w:rPr>
        <w:t>Looking at the same program checklists, you can complete an AA in General Studies with a Communication concentration while taking fewer classes than a minor, since you already are taking the general education classes for your Bachelor's.</w:t>
      </w:r>
    </w:p>
    <w:p>
      <w:pPr>
        <w:pStyle w:val="Normal"/>
        <w:tabs>
          <w:tab w:val="clear" w:pos="720"/>
        </w:tabs>
        <w:spacing w:before="0" w:after="0"/>
        <w:ind w:left="720" w:right="0" w:hanging="720"/>
        <w:jc w:val="left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color w:val="C9211E"/>
          <w:sz w:val="24"/>
          <w:szCs w:val="24"/>
        </w:rPr>
        <w:t>Most college freshmen and sophomores are selecting majors currently.</w:t>
      </w:r>
    </w:p>
    <w:p>
      <w:pPr>
        <w:pStyle w:val="Normal"/>
        <w:tabs>
          <w:tab w:val="clear" w:pos="720"/>
        </w:tabs>
        <w:spacing w:before="0" w:after="0"/>
        <w:ind w:left="720" w:right="0" w:hanging="720"/>
        <w:jc w:val="left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color w:val="C9211E"/>
          <w:sz w:val="24"/>
          <w:szCs w:val="24"/>
        </w:rPr>
        <w:t>Now that we've discussed the strengths of the General Studies program, let's talk about the Communication concentration.</w:t>
      </w:r>
    </w:p>
    <w:p>
      <w:pPr>
        <w:pStyle w:val="Normal"/>
        <w:tabs>
          <w:tab w:val="clear" w:pos="720"/>
        </w:tabs>
        <w:spacing w:before="0" w:after="0"/>
        <w:ind w:left="720" w:right="0" w:hanging="720"/>
        <w:jc w:val="left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color w:val="C9211E"/>
          <w:sz w:val="24"/>
          <w:szCs w:val="24"/>
        </w:rPr>
        <w:t>Tennessee residents can use programs like the Tennessee Promise program at Tusculum while working on an Associate's degree, as listed on the Tennessee Promise Scholarship website.</w:t>
      </w:r>
    </w:p>
    <w:p>
      <w:pPr>
        <w:pStyle w:val="Normal"/>
        <w:tabs>
          <w:tab w:val="clear" w:pos="720"/>
        </w:tabs>
        <w:spacing w:before="0" w:after="0"/>
        <w:ind w:left="720" w:right="0" w:hanging="720"/>
        <w:jc w:val="left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color w:val="C9211E"/>
          <w:sz w:val="24"/>
          <w:szCs w:val="24"/>
        </w:rPr>
        <w:t>The Associate's in General Studies: Communication degree is a great choice for the average student at Tusculum.</w:t>
      </w:r>
    </w:p>
    <w:p>
      <w:pPr>
        <w:pStyle w:val="Normal"/>
        <w:tabs>
          <w:tab w:val="clear" w:pos="720"/>
        </w:tabs>
        <w:spacing w:before="0" w:after="0"/>
        <w:ind w:left="720" w:right="0" w:hanging="720"/>
        <w:jc w:val="left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color w:val="C9211E"/>
          <w:sz w:val="24"/>
          <w:szCs w:val="24"/>
        </w:rPr>
        <w:t>The Associate's in General Studies: Communication degree is a great choice for the average student at Tusculum.</w:t>
      </w:r>
    </w:p>
    <w:p>
      <w:pPr>
        <w:pStyle w:val="Normal"/>
        <w:tabs>
          <w:tab w:val="clear" w:pos="720"/>
        </w:tabs>
        <w:spacing w:before="0" w:after="0"/>
        <w:ind w:left="720" w:right="0" w:hanging="720"/>
        <w:jc w:val="left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color w:val="C9211E"/>
          <w:sz w:val="24"/>
          <w:szCs w:val="24"/>
        </w:rPr>
        <w:t>Tusculum's Associate's in General studies is an excellent place to start your college degree.</w:t>
      </w:r>
    </w:p>
    <w:p>
      <w:pPr>
        <w:pStyle w:val="Normal"/>
        <w:tabs>
          <w:tab w:val="clear" w:pos="720"/>
        </w:tabs>
        <w:spacing w:before="0" w:after="0"/>
        <w:ind w:left="720" w:right="0" w:hanging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480" w:before="0" w:after="0"/>
        <w:ind w:left="360" w:hanging="360"/>
        <w:rPr>
          <w:rFonts w:ascii="Liberation Serif" w:hAnsi="Liberation Serif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ind w:left="1200" w:hanging="360"/>
      </w:p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revisionView w:insDel="0" w:formatting="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af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ite">
    <w:name w:val="HTML Cite"/>
    <w:basedOn w:val="DefaultParagraphFont"/>
    <w:uiPriority w:val="99"/>
    <w:semiHidden/>
    <w:unhideWhenUsed/>
    <w:qFormat/>
    <w:rsid w:val="00230ca9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91af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semiHidden/>
    <w:unhideWhenUsed/>
    <w:rsid w:val="007775ac"/>
    <w:rPr>
      <w:color w:val="0000FF"/>
      <w:u w:val="single"/>
    </w:rPr>
  </w:style>
  <w:style w:type="character" w:styleId="Referencetext" w:customStyle="1">
    <w:name w:val="reference-text"/>
    <w:basedOn w:val="DefaultParagraphFont"/>
    <w:qFormat/>
    <w:rsid w:val="00c1355a"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e50cdf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50cdf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5a9b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e50cdf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C8051-E18A-4553-B1EC-BEE7F08D5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1DF8F804</Template>
  <TotalTime>430</TotalTime>
  <Application>LibreOffice/6.4.4.2$Linux_X86_64 LibreOffice_project/40$Build-2</Application>
  <Pages>3</Pages>
  <Words>415</Words>
  <Characters>2378</Characters>
  <CharactersWithSpaces>2760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2017-09-12T14:53:00Z</dcterms:created>
  <dc:creator>Zachary Pike</dc:creator>
  <dc:description/>
  <dc:language>en-US</dc:language>
  <cp:lastModifiedBy/>
  <dcterms:modified xsi:type="dcterms:W3CDTF">2020-08-21T23:50:19Z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